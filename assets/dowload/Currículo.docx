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YAN NISHIYAMA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ns w:author="YAN SEIJI" w:id="0" w:date="2023-11-07T06:08:31Z"/>
        </w:rPr>
      </w:pPr>
      <w:r w:rsidDel="00000000" w:rsidR="00000000" w:rsidRPr="00000000">
        <w:rPr>
          <w:rtl w:val="0"/>
        </w:rPr>
        <w:t xml:space="preserve">System engineer </w:t>
      </w:r>
      <w:ins w:author="YAN SEIJI" w:id="0" w:date="2023-11-07T06:08:31Z">
        <w:bookmarkStart w:colFirst="0" w:colLast="0" w:name="_sbziogryzzql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rPr/>
        <w:pPrChange w:author="YAN SEIJI" w:id="0" w:date="2023-11-07T06:08:31Z">
          <w:pPr>
            <w:pStyle w:val="Subtitle"/>
            <w:keepNext w:val="0"/>
            <w:keepLines w:val="0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</w:pPr>
        </w:pPrChange>
      </w:pPr>
      <w:bookmarkStart w:colFirst="0" w:colLast="0" w:name="_sbziogryzzql" w:id="1"/>
      <w:bookmarkEnd w:id="1"/>
      <w:ins w:author="YAN SEIJI" w:id="0" w:date="2023-11-07T06:08:31Z">
        <w:r w:rsidDel="00000000" w:rsidR="00000000" w:rsidRPr="00000000">
          <w:rPr/>
          <w:drawing>
            <wp:inline distB="114300" distT="114300" distL="114300" distR="114300">
              <wp:extent cx="4800600" cy="6400800"/>
              <wp:effectExtent b="0" l="0" r="0" t="0"/>
              <wp:docPr id="2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0600" cy="6400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22 years old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Hanamigawa, kashiwa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Chiba-shi, Chiba-ken, 262-0048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08069821513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yanyanseiji@gmail.com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LinkedIn: Yan Nishiyama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Career objective: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Yan, i have 22 years old technology and data science enthusiast. I dont have so much time of work experience but i am eager to embark on a journey of continuous learning and contribute to something big. I am currently pursuing a degree in Data Science Technology and i am determined to make the most of every opportunity life gives to me.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me: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Beyond my commitment to professional development, i am a travel enthusiast who loves exploring new cultures and costumes. Through my travels, i seek to make new friendships and learn new languages to enrich my perspective and life experiences. I believe that every encounter and experience can teach us something valuable even the bad ones, and i am always open to absorbing knowledge from those around me.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goal is to continue growing professionally and personally, contributing to meaningful projects, embracing the cultural diversity that world has to offer, and be recognize as a professional and helping others wherever i 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Job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Pacific co.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Ogaki-shi, Gifu-ken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car factory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04/2019 - 08/2023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Factory machine operator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Sanlize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Chiba-ken, Yachiyo-shi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System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09/2023 -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Desing Medical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Develope Medical Systems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Medical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Hiro Gakuen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primary school ~ high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01/2007 - 12/2018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Universidade international (uninter)- </w:t>
      </w:r>
      <w:r w:rsidDel="00000000" w:rsidR="00000000" w:rsidRPr="00000000">
        <w:rPr>
          <w:i w:val="1"/>
          <w:color w:val="666666"/>
          <w:rtl w:val="0"/>
        </w:rPr>
        <w:t xml:space="preserve">Associate Degree in Data Science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01/2021 - expected to graduate 09/2024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rtl w:val="0"/>
        </w:rPr>
        <w:t xml:space="preserve">Simplilearn &amp; Perdue University- </w:t>
      </w:r>
      <w:r w:rsidDel="00000000" w:rsidR="00000000" w:rsidRPr="00000000">
        <w:rPr>
          <w:color w:val="666666"/>
          <w:rtl w:val="0"/>
        </w:rPr>
        <w:t xml:space="preserve">professional certificate in Data Science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01/2022- expected to graduate 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8"/>
      <w:bookmarkEnd w:id="8"/>
      <w:r w:rsidDel="00000000" w:rsidR="00000000" w:rsidRPr="00000000">
        <w:rPr>
          <w:rtl w:val="0"/>
        </w:rPr>
        <w:t xml:space="preserve">Skills and Certificates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Languages -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Portuguese - native level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- business level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 - conversational level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Operating Systems -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- 3 years studies experience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- 3 years studies experience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Programming Language -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- 3 years studies experience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- 3 months Work experience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- 3 Years studies experience and 3 months work experience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Certificates -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Python advanced for data science Certificate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Relational Database administrator Certificate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Linux/Unix commands and shell scripiting Certificate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Database and Sql for data science with python  Certificate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Python project for data engineer Certificate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Python for data science, AI &amp;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del w:author="YAN SEIJI" w:id="2" w:date="2023-11-07T07:30:05Z"/>
          <w:u w:val="none"/>
        </w:rPr>
      </w:pPr>
      <w:r w:rsidDel="00000000" w:rsidR="00000000" w:rsidRPr="00000000">
        <w:rPr>
          <w:rtl w:val="0"/>
        </w:rPr>
        <w:t xml:space="preserve">IBM The Data Scientist’s toolbox </w:t>
      </w:r>
      <w:del w:author="YAN SEIJI" w:id="2" w:date="2023-11-07T07:30:0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ins w:author="YAN SEIJI" w:id="2" w:date="2023-11-07T07:30:05Z"/>
          <w:u w:val="none"/>
        </w:rPr>
      </w:pPr>
      <w:ins w:author="YAN SEIJI" w:id="2" w:date="2023-11-07T07:30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ins w:author="YAN SEIJI" w:id="2" w:date="2023-11-07T07:30:05Z"/>
        </w:rPr>
      </w:pPr>
      <w:ins w:author="YAN SEIJI" w:id="2" w:date="2023-11-07T07:30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yanyanseiji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